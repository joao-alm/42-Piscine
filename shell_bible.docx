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2pv26sbp993" w:id="0"/>
      <w:bookmarkEnd w:id="0"/>
      <w:ins w:author="Gustavo Carvalho" w:id="0" w:date="2024-10-16T14:54:36Z">
        <w:r w:rsidDel="00000000" w:rsidR="00000000" w:rsidRPr="00000000">
          <w:rPr>
            <w:rtl w:val="0"/>
          </w:rPr>
          <w:t xml:space="preserve">song</w:t>
        </w:r>
      </w:ins>
      <w:r w:rsidDel="00000000" w:rsidR="00000000" w:rsidRPr="00000000">
        <w:rPr>
          <w:rtl w:val="0"/>
        </w:rPr>
        <w:t xml:space="preserve">Piscine Shell 00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wk9r7h89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zhbrqscc5y3" w:id="2"/>
      <w:bookmarkEnd w:id="2"/>
      <w:r w:rsidDel="00000000" w:rsidR="00000000" w:rsidRPr="00000000">
        <w:rPr>
          <w:rtl w:val="0"/>
        </w:rPr>
        <w:t xml:space="preserve">shell00ex00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“Create a file called z that returns "Z", followed by a new line, whenever the command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is used on it.”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3"/>
        </w:numPr>
        <w:ind w:left="720" w:hanging="360"/>
        <w:rPr/>
      </w:pPr>
      <w:bookmarkStart w:colFirst="0" w:colLast="0" w:name="_fvmchzdjdnrb" w:id="3"/>
      <w:bookmarkEnd w:id="3"/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-&gt; Change working directory.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-&gt; Go one directory up.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[FOLDER]... -&gt; Navigate down to the specified directory.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35rdbi2njhz" w:id="4"/>
      <w:bookmarkEnd w:id="4"/>
      <w:r w:rsidDel="00000000" w:rsidR="00000000" w:rsidRPr="00000000">
        <w:rPr>
          <w:rtl w:val="0"/>
        </w:rPr>
        <w:t xml:space="preserve">echo -&gt; display a line of text.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“STRING” &gt; [FILE]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append string to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2"/>
        </w:numPr>
        <w:rPr/>
      </w:pPr>
      <w:bookmarkStart w:colFirst="0" w:colLast="0" w:name="_m1r61pytaqef" w:id="5"/>
      <w:bookmarkEnd w:id="5"/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-&gt; Reads file content.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Synopsis ‘cat [OPTION]... [FILE]...’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https://www.man7.org/linux/man-pages/man1/cat.1.html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p8pp77csgb" w:id="6"/>
      <w:bookmarkEnd w:id="6"/>
      <w:r w:rsidDel="00000000" w:rsidR="00000000" w:rsidRPr="00000000">
        <w:rPr>
          <w:rtl w:val="0"/>
        </w:rPr>
        <w:t xml:space="preserve">shell00ex01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testShell1100.tar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 • Create a file called testShell00 in your submission directory.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Figure out a way for the output to look like this (except for the “total 1” line):</w:t>
      </w:r>
    </w:p>
    <w:p w:rsidR="00000000" w:rsidDel="00000000" w:rsidP="00000000" w:rsidRDefault="00000000" w:rsidRPr="00000000" w14:paraId="0000001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 ls -l</w:t>
      </w:r>
    </w:p>
    <w:p w:rsidR="00000000" w:rsidDel="00000000" w:rsidP="00000000" w:rsidRDefault="00000000" w:rsidRPr="00000000" w14:paraId="0000001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total 1</w:t>
      </w:r>
    </w:p>
    <w:p w:rsidR="00000000" w:rsidDel="00000000" w:rsidP="00000000" w:rsidRDefault="00000000" w:rsidRPr="00000000" w14:paraId="0000002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-r--r-xr-x 1 XX XX 40 Jun 1 23:42 testShell00</w:t>
      </w:r>
    </w:p>
    <w:p w:rsidR="00000000" w:rsidDel="00000000" w:rsidP="00000000" w:rsidRDefault="00000000" w:rsidRPr="00000000" w14:paraId="0000002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Once you’ve achieved the previous steps, execute the following command to create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file to be submitted: tar -cf testShell00.tar testShell00.”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4"/>
        </w:numPr>
        <w:ind w:left="720" w:hanging="360"/>
        <w:rPr/>
      </w:pPr>
      <w:bookmarkStart w:colFirst="0" w:colLast="0" w:name="_sgh39ay59y53" w:id="7"/>
      <w:bookmarkEnd w:id="7"/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Lists directory files.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-l </w:t>
      </w:r>
      <w:r w:rsidDel="00000000" w:rsidR="00000000" w:rsidRPr="00000000">
        <w:rPr>
          <w:rtl w:val="0"/>
        </w:rPr>
        <w:t xml:space="preserve">-&gt; Long listing format.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Synopsis ‘ls [OPTION]... [FILE]...’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https://man7.org/linux/man-pages/man1/ls.1.html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6"/>
        </w:numPr>
        <w:ind w:left="720" w:hanging="360"/>
        <w:rPr/>
      </w:pPr>
      <w:bookmarkStart w:colFirst="0" w:colLast="0" w:name="_mrwxqoazt2ao" w:id="8"/>
      <w:bookmarkEnd w:id="8"/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-&gt; Creates a file, changes file timestamps.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rtl w:val="0"/>
        </w:rPr>
        <w:t xml:space="preserve">-t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Creates file with specific date [[CC]YY]MMDDhhmm[.ss].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-m -&gt; Change only modification time.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Synopsis ‘touch [OPTION]... FILE…’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man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https://man7.org/linux/man-pages/man1/touch.1.html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4"/>
        </w:numPr>
        <w:ind w:left="720" w:hanging="360"/>
        <w:rPr/>
      </w:pPr>
      <w:bookmarkStart w:colFirst="0" w:colLast="0" w:name="_daiorym8u6hx" w:id="9"/>
      <w:bookmarkEnd w:id="9"/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 -&gt; Change file’s access permissions.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s8rlbkb4e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Synopsis ‘chmod  [PERMISSION CODE]... [FILE]...’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Explanation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https://ss64.com/bash/chmod.html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22"/>
        </w:numPr>
        <w:ind w:left="720" w:hanging="360"/>
        <w:rPr>
          <w:b w:val="1"/>
        </w:rPr>
      </w:pPr>
      <w:bookmarkStart w:colFirst="0" w:colLast="0" w:name="_bz57ix2l1kmq" w:id="11"/>
      <w:bookmarkEnd w:id="11"/>
      <w:r w:rsidDel="00000000" w:rsidR="00000000" w:rsidRPr="00000000">
        <w:rPr>
          <w:b w:val="1"/>
          <w:rtl w:val="0"/>
        </w:rPr>
        <w:t xml:space="preserve">truncate </w:t>
      </w:r>
      <w:r w:rsidDel="00000000" w:rsidR="00000000" w:rsidRPr="00000000">
        <w:rPr>
          <w:rtl w:val="0"/>
        </w:rPr>
        <w:t xml:space="preserve">-&gt; Shrink or extend the size of a file.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truncate </w:t>
      </w:r>
      <w:r w:rsidDel="00000000" w:rsidR="00000000" w:rsidRPr="00000000">
        <w:rPr>
          <w:rtl w:val="0"/>
        </w:rPr>
        <w:t xml:space="preserve">-s -&gt; Use this size.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Synopsis ‘truncate [OPTION]... [FILE]...’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man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https://linux.die.net/man/1/truncate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4"/>
        </w:numPr>
        <w:ind w:left="720" w:hanging="360"/>
        <w:rPr>
          <w:b w:val="1"/>
        </w:rPr>
      </w:pPr>
      <w:bookmarkStart w:colFirst="0" w:colLast="0" w:name="_1sfqr5v4xr4w" w:id="12"/>
      <w:bookmarkEnd w:id="12"/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-&gt; Archives files.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 </w:t>
      </w:r>
      <w:r w:rsidDel="00000000" w:rsidR="00000000" w:rsidRPr="00000000">
        <w:rPr>
          <w:rtl w:val="0"/>
        </w:rPr>
        <w:t xml:space="preserve">-c [FILE] -&gt; Creates Archive.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-x [FILE] -&gt; Extract files.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 </w:t>
      </w:r>
      <w:r w:rsidDel="00000000" w:rsidR="00000000" w:rsidRPr="00000000">
        <w:rPr>
          <w:rtl w:val="0"/>
        </w:rPr>
        <w:t xml:space="preserve">-f [FILE] -&gt; Uses specified file.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 </w:t>
      </w:r>
      <w:r w:rsidDel="00000000" w:rsidR="00000000" w:rsidRPr="00000000">
        <w:rPr>
          <w:rtl w:val="0"/>
        </w:rPr>
        <w:t xml:space="preserve">-cf [NewArchive] * -&gt; Archives all files in the folder to same Archive.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-xf [FILE] -&gt; Extracts specified file.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man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https://man7.org/linux/man-pages/man1/tar.1.html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mpbthmmm0uow" w:id="13"/>
      <w:bookmarkEnd w:id="13"/>
      <w:r w:rsidDel="00000000" w:rsidR="00000000" w:rsidRPr="00000000">
        <w:rPr>
          <w:rtl w:val="0"/>
        </w:rPr>
        <w:t xml:space="preserve">shell00ex02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exo</w:t>
      </w:r>
      <w:r w:rsidDel="00000000" w:rsidR="00000000" w:rsidRPr="00000000">
        <w:rPr>
          <w:rtl w:val="0"/>
        </w:rPr>
        <w:t xml:space="preserve">.tar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 • Create the following files and directories. Do what’s necessary so that when you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 the ls -l command in your directory, the output will looks like this :</w:t>
      </w:r>
    </w:p>
    <w:p w:rsidR="00000000" w:rsidDel="00000000" w:rsidP="00000000" w:rsidRDefault="00000000" w:rsidRPr="00000000" w14:paraId="0000004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 ls -l</w:t>
      </w:r>
    </w:p>
    <w:p w:rsidR="00000000" w:rsidDel="00000000" w:rsidP="00000000" w:rsidRDefault="00000000" w:rsidRPr="00000000" w14:paraId="0000005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total XX</w:t>
      </w:r>
    </w:p>
    <w:p w:rsidR="00000000" w:rsidDel="00000000" w:rsidP="00000000" w:rsidRDefault="00000000" w:rsidRPr="00000000" w14:paraId="0000005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drwx--xr-x 2 XX XX XX Jun 1 20:47 test0</w:t>
      </w:r>
    </w:p>
    <w:p w:rsidR="00000000" w:rsidDel="00000000" w:rsidP="00000000" w:rsidRDefault="00000000" w:rsidRPr="00000000" w14:paraId="0000005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-rwx--xr-- 1 XX XX 4 Jun 1 21:46 test1</w:t>
      </w:r>
    </w:p>
    <w:p w:rsidR="00000000" w:rsidDel="00000000" w:rsidP="00000000" w:rsidRDefault="00000000" w:rsidRPr="00000000" w14:paraId="0000005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dr-x---r-- 2 XX XX XX Jun 1 22:45 test2</w:t>
      </w:r>
    </w:p>
    <w:p w:rsidR="00000000" w:rsidDel="00000000" w:rsidP="00000000" w:rsidRDefault="00000000" w:rsidRPr="00000000" w14:paraId="0000005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-r-----r-- 2 XX XX 1 Jun 1 23:44 test3</w:t>
      </w:r>
    </w:p>
    <w:p w:rsidR="00000000" w:rsidDel="00000000" w:rsidP="00000000" w:rsidRDefault="00000000" w:rsidRPr="00000000" w14:paraId="0000005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-rw-r----x 1 XX XX 2 Jun 1 23:43 test4</w:t>
      </w:r>
    </w:p>
    <w:p w:rsidR="00000000" w:rsidDel="00000000" w:rsidP="00000000" w:rsidRDefault="00000000" w:rsidRPr="00000000" w14:paraId="0000005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-r-----r-- 2 XX XX 1 Jun 1 23:44 test5</w:t>
      </w:r>
    </w:p>
    <w:p w:rsidR="00000000" w:rsidDel="00000000" w:rsidP="00000000" w:rsidRDefault="00000000" w:rsidRPr="00000000" w14:paraId="0000005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lrwxrwxrwx 1 XX XX 5 Jun 1 22:20 test6 -&gt; test0</w:t>
      </w:r>
    </w:p>
    <w:p w:rsidR="00000000" w:rsidDel="00000000" w:rsidP="00000000" w:rsidRDefault="00000000" w:rsidRPr="00000000" w14:paraId="0000005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Once you’ve done that, run tar -cf exo2.tar * to create the file to be submitted.”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2kyido6ckxu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9"/>
        </w:numPr>
        <w:ind w:left="720" w:hanging="360"/>
        <w:rPr>
          <w:b w:val="0"/>
        </w:rPr>
      </w:pPr>
      <w:bookmarkStart w:colFirst="0" w:colLast="0" w:name="_o5qglbbdqln5" w:id="15"/>
      <w:bookmarkEnd w:id="15"/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 xml:space="preserve"> -&gt; Create links between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ln </w:t>
      </w:r>
      <w:r w:rsidDel="00000000" w:rsidR="00000000" w:rsidRPr="00000000">
        <w:rPr>
          <w:rtl w:val="0"/>
        </w:rPr>
        <w:t xml:space="preserve">[FILE1] [FILE2] -&gt; Creates a hard link between two files.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ln </w:t>
      </w:r>
      <w:r w:rsidDel="00000000" w:rsidR="00000000" w:rsidRPr="00000000">
        <w:rPr>
          <w:rtl w:val="0"/>
        </w:rPr>
        <w:t xml:space="preserve">-s [FILE1] [NEWFILE] -&gt; Creates a soft link.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Hard links and soft links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https://www.redhat.com/sysadmin/linking-linux-explained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23"/>
        </w:numPr>
      </w:pPr>
      <w:bookmarkStart w:colFirst="0" w:colLast="0" w:name="_il817ipvgayj" w:id="16"/>
      <w:bookmarkEnd w:id="16"/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-&gt; Creates a file, changes file timestamps.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rtl w:val="0"/>
        </w:rPr>
        <w:t xml:space="preserve">-h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Changes sym links modification time.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Synopsis ‘touch [OPTION]... FILE…’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man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https://man7.org/linux/man-pages/man1/touch.1.html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gexqv69dfxpd" w:id="17"/>
      <w:bookmarkEnd w:id="17"/>
      <w:r w:rsidDel="00000000" w:rsidR="00000000" w:rsidRPr="00000000">
        <w:rPr>
          <w:rtl w:val="0"/>
        </w:rPr>
        <w:t xml:space="preserve">shell00ex03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id_rsa_pub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“ • Create your own SSH key. Once it is done: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◦ Add your public key to your repository, in a file name id_rsa_pub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◦ Update your ssh key on the intranet. This will allow you to push the repository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 our git server.”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25"/>
        </w:numPr>
        <w:ind w:left="720" w:hanging="360"/>
        <w:rPr>
          <w:u w:val="none"/>
        </w:rPr>
      </w:pPr>
      <w:bookmarkStart w:colFirst="0" w:colLast="0" w:name="_m4mljkwqlay7" w:id="18"/>
      <w:bookmarkEnd w:id="18"/>
      <w:r w:rsidDel="00000000" w:rsidR="00000000" w:rsidRPr="00000000">
        <w:rPr>
          <w:b w:val="1"/>
          <w:rtl w:val="0"/>
        </w:rPr>
        <w:t xml:space="preserve">ssh-keygen </w:t>
      </w:r>
      <w:r w:rsidDel="00000000" w:rsidR="00000000" w:rsidRPr="00000000">
        <w:rPr>
          <w:rtl w:val="0"/>
        </w:rPr>
        <w:t xml:space="preserve">-&gt; Generate an SSH Key.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ssh-keygen </w:t>
      </w:r>
      <w:r w:rsidDel="00000000" w:rsidR="00000000" w:rsidRPr="00000000">
        <w:rPr>
          <w:rtl w:val="0"/>
        </w:rPr>
        <w:t xml:space="preserve">-t [KEYTYPE] -&gt; Specifies the key type.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11"/>
        </w:numPr>
        <w:ind w:left="720" w:hanging="360"/>
        <w:rPr>
          <w:b w:val="1"/>
        </w:rPr>
      </w:pPr>
      <w:bookmarkStart w:colFirst="0" w:colLast="0" w:name="_q7m9suo2mrl3" w:id="19"/>
      <w:bookmarkEnd w:id="19"/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-&gt; Git commands.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clone [LINK]... [NEWDIR] -&gt; Clones a git repository to the computer.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add [FILE] -&gt; Adds a file to git repository.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commit -m “COMMIT MSG” -&gt; Commits the changes with the comment in quotes.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push -&gt; Updates the changes to git.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man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https://manpages.debian.org/stretch/git-man/git.1.en.html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sxq8epqi7pr9" w:id="20"/>
      <w:bookmarkEnd w:id="20"/>
      <w:r w:rsidDel="00000000" w:rsidR="00000000" w:rsidRPr="00000000">
        <w:rPr>
          <w:rtl w:val="0"/>
        </w:rPr>
        <w:t xml:space="preserve">shell00ex04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midLS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“ In a midLS file, place the command line that will list all files and directories in your current directory (except for hidden files or any file that starts by a dot - yes, that includes double-dots), separated by a comma and a space, by order of modification date. Make sure the directory’s names are followed by a slash character.”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24"/>
        </w:numPr>
        <w:ind w:left="720" w:hanging="360"/>
      </w:pPr>
      <w:bookmarkStart w:colFirst="0" w:colLast="0" w:name="_dgwq8ejtyafs" w:id="21"/>
      <w:bookmarkEnd w:id="21"/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Lists directory files.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-t -&gt; Sort by modification date.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-m -&gt; Separate by comma.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-p -&gt; Indicates directories with a ‘/’.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man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https://man7.org/linux/man-pages/man1/ls.1.html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e0usm5bve01q" w:id="22"/>
      <w:bookmarkEnd w:id="22"/>
      <w:r w:rsidDel="00000000" w:rsidR="00000000" w:rsidRPr="00000000">
        <w:rPr>
          <w:rtl w:val="0"/>
        </w:rPr>
        <w:t xml:space="preserve">shell00ex05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git_commit.sh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“ • Create a shell script that displays the ids of the last 5 commits of your git repository.</w:t>
      </w:r>
    </w:p>
    <w:p w:rsidR="00000000" w:rsidDel="00000000" w:rsidP="00000000" w:rsidRDefault="00000000" w:rsidRPr="00000000" w14:paraId="0000009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 bash git_commit.sh | cat -e</w:t>
      </w:r>
    </w:p>
    <w:p w:rsidR="00000000" w:rsidDel="00000000" w:rsidP="00000000" w:rsidRDefault="00000000" w:rsidRPr="00000000" w14:paraId="0000009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baa23b54f0adb7bf42623d6d0a6ed4587e11412a$</w:t>
      </w:r>
    </w:p>
    <w:p w:rsidR="00000000" w:rsidDel="00000000" w:rsidP="00000000" w:rsidRDefault="00000000" w:rsidRPr="00000000" w14:paraId="0000009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2f52d74b1387fa80eea844969e8dc5483b531ac1$</w:t>
      </w:r>
    </w:p>
    <w:p w:rsidR="00000000" w:rsidDel="00000000" w:rsidP="00000000" w:rsidRDefault="00000000" w:rsidRPr="00000000" w14:paraId="0000009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905f53d98656771334f53f59bb984fc29774701f$</w:t>
      </w:r>
    </w:p>
    <w:p w:rsidR="00000000" w:rsidDel="00000000" w:rsidP="00000000" w:rsidRDefault="00000000" w:rsidRPr="00000000" w14:paraId="0000009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5ddc8474f4f15b3fcb72d08fcb333e19c3a27078$</w:t>
      </w:r>
    </w:p>
    <w:p w:rsidR="00000000" w:rsidDel="00000000" w:rsidP="00000000" w:rsidRDefault="00000000" w:rsidRPr="00000000" w14:paraId="0000009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e94d0b448c03ec633f16d84d63beaef9ae7e7be8$</w:t>
      </w:r>
    </w:p>
    <w:p w:rsidR="00000000" w:rsidDel="00000000" w:rsidP="00000000" w:rsidRDefault="00000000" w:rsidRPr="00000000" w14:paraId="0000009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test your script, we will use our own environment.”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Commands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y3293vjcetwl" w:id="23"/>
      <w:bookmarkEnd w:id="23"/>
      <w:r w:rsidDel="00000000" w:rsidR="00000000" w:rsidRPr="00000000">
        <w:rPr>
          <w:b w:val="1"/>
          <w:rtl w:val="0"/>
        </w:rPr>
        <w:t xml:space="preserve">#!/bin/bash </w:t>
      </w:r>
      <w:r w:rsidDel="00000000" w:rsidR="00000000" w:rsidRPr="00000000">
        <w:rPr>
          <w:rtl w:val="0"/>
        </w:rPr>
        <w:t xml:space="preserve">-&gt; Make .sh readable by sh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15"/>
        </w:numPr>
        <w:ind w:left="720" w:hanging="360"/>
        <w:rPr>
          <w:b w:val="1"/>
        </w:rPr>
      </w:pPr>
      <w:bookmarkStart w:colFirst="0" w:colLast="0" w:name="_ld2ziklkpdx" w:id="24"/>
      <w:bookmarkEnd w:id="24"/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-&gt; Git commands.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log -[N] --format=%H -&gt; Displays last N number of commits in the desired format.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man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https://manpages.debian.org/stretch/git-man/git.1.en.html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jdel40pc303z" w:id="25"/>
      <w:bookmarkEnd w:id="25"/>
      <w:r w:rsidDel="00000000" w:rsidR="00000000" w:rsidRPr="00000000">
        <w:rPr>
          <w:rtl w:val="0"/>
        </w:rPr>
        <w:t xml:space="preserve">shell00ex06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git_ignore.sh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“ • In this exercise, you will write a short shell script that lists all the existing files ignored by your GiT repository. Example: </w:t>
      </w:r>
    </w:p>
    <w:p w:rsidR="00000000" w:rsidDel="00000000" w:rsidP="00000000" w:rsidRDefault="00000000" w:rsidRPr="00000000" w14:paraId="000000A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 bash git_ignore.sh | cat -e </w:t>
      </w:r>
    </w:p>
    <w:p w:rsidR="00000000" w:rsidDel="00000000" w:rsidP="00000000" w:rsidRDefault="00000000" w:rsidRPr="00000000" w14:paraId="000000A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.DS_Store$ </w:t>
      </w:r>
    </w:p>
    <w:p w:rsidR="00000000" w:rsidDel="00000000" w:rsidP="00000000" w:rsidRDefault="00000000" w:rsidRPr="00000000" w14:paraId="000000B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mywork.c~$ </w:t>
      </w:r>
    </w:p>
    <w:p w:rsidR="00000000" w:rsidDel="00000000" w:rsidP="00000000" w:rsidRDefault="00000000" w:rsidRPr="00000000" w14:paraId="000000B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 test your script, we will use our own environment.”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py0mk5rmp16d" w:id="26"/>
      <w:bookmarkEnd w:id="26"/>
      <w:r w:rsidDel="00000000" w:rsidR="00000000" w:rsidRPr="00000000">
        <w:rPr>
          <w:rtl w:val="0"/>
        </w:rPr>
        <w:t xml:space="preserve">shell00ex07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“• Create a file b, so that :</w:t>
      </w:r>
    </w:p>
    <w:p w:rsidR="00000000" w:rsidDel="00000000" w:rsidP="00000000" w:rsidRDefault="00000000" w:rsidRPr="00000000" w14:paraId="000000B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%&gt;cat -e a</w:t>
      </w:r>
    </w:p>
    <w:p w:rsidR="00000000" w:rsidDel="00000000" w:rsidP="00000000" w:rsidRDefault="00000000" w:rsidRPr="00000000" w14:paraId="000000B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STARWARS$</w:t>
      </w:r>
    </w:p>
    <w:p w:rsidR="00000000" w:rsidDel="00000000" w:rsidP="00000000" w:rsidRDefault="00000000" w:rsidRPr="00000000" w14:paraId="000000B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Episode IV, A NEW HOPE It is a period of civil war.$</w:t>
      </w:r>
    </w:p>
    <w:p w:rsidR="00000000" w:rsidDel="00000000" w:rsidP="00000000" w:rsidRDefault="00000000" w:rsidRPr="00000000" w14:paraId="000000B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</w:t>
      </w:r>
    </w:p>
    <w:p w:rsidR="00000000" w:rsidDel="00000000" w:rsidP="00000000" w:rsidRDefault="00000000" w:rsidRPr="00000000" w14:paraId="000000C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Rebel spaceships, striking from a hidden base, have won their first victory against the evil</w:t>
      </w:r>
    </w:p>
    <w:p w:rsidR="00000000" w:rsidDel="00000000" w:rsidP="00000000" w:rsidRDefault="00000000" w:rsidRPr="00000000" w14:paraId="000000C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Galactic Empire.$</w:t>
      </w:r>
    </w:p>
    <w:p w:rsidR="00000000" w:rsidDel="00000000" w:rsidP="00000000" w:rsidRDefault="00000000" w:rsidRPr="00000000" w14:paraId="000000C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During the battle, Rebel spies managed to steal secret plans to the Empire's ultimate weapon, the</w:t>
      </w:r>
    </w:p>
    <w:p w:rsidR="00000000" w:rsidDel="00000000" w:rsidP="00000000" w:rsidRDefault="00000000" w:rsidRPr="00000000" w14:paraId="000000C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DEATH STAR,$</w:t>
      </w:r>
    </w:p>
    <w:p w:rsidR="00000000" w:rsidDel="00000000" w:rsidP="00000000" w:rsidRDefault="00000000" w:rsidRPr="00000000" w14:paraId="000000C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an armored space station with enough power to destroy an entire planet.$</w:t>
      </w:r>
    </w:p>
    <w:p w:rsidR="00000000" w:rsidDel="00000000" w:rsidP="00000000" w:rsidRDefault="00000000" w:rsidRPr="00000000" w14:paraId="000000C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</w:t>
      </w:r>
    </w:p>
    <w:p w:rsidR="00000000" w:rsidDel="00000000" w:rsidP="00000000" w:rsidRDefault="00000000" w:rsidRPr="00000000" w14:paraId="000000C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Pursued by the Empire's sinister agents, Princess Leia races home aboard her starship, custodian of</w:t>
      </w:r>
    </w:p>
    <w:p w:rsidR="00000000" w:rsidDel="00000000" w:rsidP="00000000" w:rsidRDefault="00000000" w:rsidRPr="00000000" w14:paraId="000000C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the stolen plans that can save her people and restore freedom to the galaxy...$</w:t>
      </w:r>
    </w:p>
    <w:p w:rsidR="00000000" w:rsidDel="00000000" w:rsidP="00000000" w:rsidRDefault="00000000" w:rsidRPr="00000000" w14:paraId="000000C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shd w:fill="9fc5e8" w:val="clear"/>
          <w:rtl w:val="0"/>
        </w:rPr>
        <w:t xml:space="preserve">%&gt;diff a b &gt; sw.diff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0"/>
          <w:numId w:val="18"/>
        </w:numPr>
        <w:ind w:left="720" w:hanging="360"/>
        <w:rPr>
          <w:b w:val="1"/>
        </w:rPr>
      </w:pPr>
      <w:bookmarkStart w:colFirst="0" w:colLast="0" w:name="_qjmiefekoaxm" w:id="27"/>
      <w:bookmarkEnd w:id="27"/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-&gt; Patches a file.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-o -&gt; Writes patch in a new file.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 [FILE1] [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] -o [</w:t>
      </w:r>
      <w:r w:rsidDel="00000000" w:rsidR="00000000" w:rsidRPr="00000000">
        <w:rPr>
          <w:rtl w:val="0"/>
        </w:rPr>
        <w:t xml:space="preserve">NEWFILE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akhml5rm98pq" w:id="28"/>
      <w:bookmarkEnd w:id="28"/>
      <w:r w:rsidDel="00000000" w:rsidR="00000000" w:rsidRPr="00000000">
        <w:rPr>
          <w:rtl w:val="0"/>
        </w:rPr>
        <w:t xml:space="preserve">shell00ex08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“• Create a file b, so that 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 In a file called clean place the command line that will search for all files - in the current directory as well as in its sub-directories - with a name ending by ~, or a name that start and end by #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• The command line will show and erase all files found.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• Only one command is allowed: no ’;’ or ’&amp;&amp;’ or other shenanigans.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Commands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20"/>
        </w:numPr>
        <w:ind w:left="720" w:hanging="360"/>
        <w:rPr/>
      </w:pPr>
      <w:bookmarkStart w:colFirst="0" w:colLast="0" w:name="_eribdcia4k3h" w:id="29"/>
      <w:bookmarkEnd w:id="29"/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-&gt; Search for files in a directory hierarchy.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find .</w:t>
      </w:r>
      <w:r w:rsidDel="00000000" w:rsidR="00000000" w:rsidRPr="00000000">
        <w:rPr>
          <w:rtl w:val="0"/>
        </w:rPr>
        <w:t xml:space="preserve"> -&gt; Look in the current directory.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-type f -&gt; Regular files.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Answer -&gt; find . -type f \( -name "*~" -o -name "#*#" \) -exec echo {} \; -exec rm {} \;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man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https://man7.org/linux/man-pages/man1/find.1.html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jf93i8bksj1s" w:id="30"/>
      <w:bookmarkEnd w:id="30"/>
      <w:r w:rsidDel="00000000" w:rsidR="00000000" w:rsidRPr="00000000">
        <w:rPr>
          <w:rtl w:val="0"/>
        </w:rPr>
        <w:t xml:space="preserve">shell00ex09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ft_magic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“Create a magic file called ft_magic that will be formatted appropriately to detect files of 42 file type, built with a "42" string at the 42nd byte.”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Answer -&gt; !/bin/sh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41 string 42 This is a 42 file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72aahnx3689n" w:id="31"/>
      <w:bookmarkEnd w:id="31"/>
      <w:r w:rsidDel="00000000" w:rsidR="00000000" w:rsidRPr="00000000">
        <w:rPr>
          <w:rtl w:val="0"/>
        </w:rPr>
        <w:t xml:space="preserve">Piscine Shell 01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fvs8vln15xxu" w:id="32"/>
      <w:bookmarkEnd w:id="32"/>
      <w:r w:rsidDel="00000000" w:rsidR="00000000" w:rsidRPr="00000000">
        <w:rPr>
          <w:rtl w:val="0"/>
        </w:rPr>
        <w:t xml:space="preserve">shell01ex01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print_groups.sh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“• Write a command line that will display the list of groups for which the login, contained in the environment variable FT_USER , is a member. Separated by commas without spaces.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• Examples :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◦ for FT_USER=nours, the result is "god,root,admin,master,nours,bocal" (without quotation marks) </w:t>
      </w:r>
      <w:r w:rsidDel="00000000" w:rsidR="00000000" w:rsidRPr="00000000">
        <w:rPr>
          <w:shd w:fill="9fc5e8" w:val="clear"/>
          <w:rtl w:val="0"/>
        </w:rPr>
        <w:t xml:space="preserve">$&gt;./print_groups.sh god,root,admin,master,nours,bocal$&gt;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◦ for FT_USER=daemon, the result is "daemon,bin" (without quotation marks) </w:t>
      </w:r>
    </w:p>
    <w:p w:rsidR="00000000" w:rsidDel="00000000" w:rsidP="00000000" w:rsidRDefault="00000000" w:rsidRPr="00000000" w14:paraId="000000F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$&gt;./</w:t>
      </w:r>
      <w:r w:rsidDel="00000000" w:rsidR="00000000" w:rsidRPr="00000000">
        <w:rPr>
          <w:shd w:fill="9fc5e8" w:val="clear"/>
          <w:rtl w:val="0"/>
        </w:rPr>
        <w:t xml:space="preserve">print_group</w:t>
      </w:r>
      <w:r w:rsidDel="00000000" w:rsidR="00000000" w:rsidRPr="00000000">
        <w:rPr>
          <w:shd w:fill="9fc5e8" w:val="clear"/>
          <w:rtl w:val="0"/>
        </w:rPr>
        <w:t xml:space="preserve">”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Commands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2u7qd0unauu2" w:id="33"/>
      <w:bookmarkEnd w:id="33"/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Print groups and users ID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$FT_USER</w:t>
      </w:r>
      <w:r w:rsidDel="00000000" w:rsidR="00000000" w:rsidRPr="00000000">
        <w:rPr>
          <w:rtl w:val="0"/>
        </w:rPr>
        <w:t xml:space="preserve"> -&gt; The user the program is 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-groups -&gt; Look for groups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-name -&gt; Get name instead of 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man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https://man7.org/linux/man-pages/man1/tr.1.html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0"/>
          <w:numId w:val="28"/>
        </w:numPr>
        <w:ind w:left="720" w:hanging="360"/>
        <w:rPr>
          <w:b w:val="1"/>
        </w:rPr>
      </w:pPr>
      <w:bookmarkStart w:colFirst="0" w:colLast="0" w:name="_rfwprd5objgo" w:id="34"/>
      <w:bookmarkEnd w:id="34"/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 -&gt; translate or delete characters.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 -d -&gt; deletes characters instead of translating.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Synopsis ‘tr [OPTION]... [STRING1] [STRING2]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map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https://man7.org/linux/man-pages/man1/tr.1.html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3xqkdhmfyjbb" w:id="35"/>
      <w:bookmarkEnd w:id="35"/>
      <w:r w:rsidDel="00000000" w:rsidR="00000000" w:rsidRPr="00000000">
        <w:rPr>
          <w:rtl w:val="0"/>
        </w:rPr>
        <w:t xml:space="preserve">shell01ex02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find_sh</w:t>
      </w: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“• Write a command line that searches for all file names that end with ".sh" (without quotation marks) in the current directory and all its sub-directories. It should display only the file names without the .sh.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• Example of output : </w:t>
      </w:r>
    </w:p>
    <w:p w:rsidR="00000000" w:rsidDel="00000000" w:rsidP="00000000" w:rsidRDefault="00000000" w:rsidRPr="00000000" w14:paraId="00000114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$&gt;./find_sh.sh | cat -e </w:t>
      </w:r>
    </w:p>
    <w:p w:rsidR="00000000" w:rsidDel="00000000" w:rsidP="00000000" w:rsidRDefault="00000000" w:rsidRPr="00000000" w14:paraId="0000011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find_sh</w:t>
      </w:r>
      <w:r w:rsidDel="00000000" w:rsidR="00000000" w:rsidRPr="00000000">
        <w:rPr>
          <w:shd w:fill="9fc5e8" w:val="clear"/>
          <w:rtl w:val="0"/>
        </w:rPr>
        <w:t xml:space="preserve">$ </w:t>
      </w:r>
    </w:p>
    <w:p w:rsidR="00000000" w:rsidDel="00000000" w:rsidP="00000000" w:rsidRDefault="00000000" w:rsidRPr="00000000" w14:paraId="0000011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file1$ </w:t>
      </w:r>
    </w:p>
    <w:p w:rsidR="00000000" w:rsidDel="00000000" w:rsidP="00000000" w:rsidRDefault="00000000" w:rsidRPr="00000000" w14:paraId="0000011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file2$ </w:t>
      </w:r>
    </w:p>
    <w:p w:rsidR="00000000" w:rsidDel="00000000" w:rsidP="00000000" w:rsidRDefault="00000000" w:rsidRPr="00000000" w14:paraId="0000011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file3$</w:t>
      </w:r>
    </w:p>
    <w:p w:rsidR="00000000" w:rsidDel="00000000" w:rsidP="00000000" w:rsidRDefault="00000000" w:rsidRPr="00000000" w14:paraId="0000011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$&gt;”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Commands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0"/>
          <w:numId w:val="20"/>
        </w:numPr>
        <w:ind w:left="720" w:hanging="360"/>
        <w:rPr/>
      </w:pPr>
      <w:bookmarkStart w:colFirst="0" w:colLast="0" w:name="_eeeq90l1f1jc" w:id="36"/>
      <w:bookmarkEnd w:id="36"/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-&gt; Search for files in a directory hierarchy.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… -execdir basename {} .sh ‘;’ -&gt; Executes the command basename in the said directory, that leaves just the file’s name without extension.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https://man7.org/linux/man-pages/man1/find.1.html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172x85hwp3qa" w:id="37"/>
      <w:bookmarkEnd w:id="37"/>
      <w:r w:rsidDel="00000000" w:rsidR="00000000" w:rsidRPr="00000000">
        <w:rPr>
          <w:rtl w:val="0"/>
        </w:rPr>
        <w:t xml:space="preserve">shell01ex03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count_files.sh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“• Write a command line that counts and displays the number of regular files and directories in the current directory and all its sub-directories. It should include ".", the starting directory.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• Example of output : </w:t>
      </w:r>
    </w:p>
    <w:p w:rsidR="00000000" w:rsidDel="00000000" w:rsidP="00000000" w:rsidRDefault="00000000" w:rsidRPr="00000000" w14:paraId="0000012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$&gt;./count_files.sh | cat -e </w:t>
      </w:r>
    </w:p>
    <w:p w:rsidR="00000000" w:rsidDel="00000000" w:rsidP="00000000" w:rsidRDefault="00000000" w:rsidRPr="00000000" w14:paraId="0000012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42$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shd w:fill="9fc5e8" w:val="clear"/>
          <w:rtl w:val="0"/>
        </w:rPr>
        <w:t xml:space="preserve">$&gt;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numPr>
          <w:ilvl w:val="0"/>
          <w:numId w:val="20"/>
        </w:numPr>
        <w:ind w:left="720" w:hanging="360"/>
      </w:pPr>
      <w:bookmarkStart w:colFirst="0" w:colLast="0" w:name="_hpjjmcquj1oy" w:id="38"/>
      <w:bookmarkEnd w:id="38"/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-&gt; Search for files in a directory hierarchy.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. -type f </w:t>
      </w:r>
      <w:r w:rsidDel="00000000" w:rsidR="00000000" w:rsidRPr="00000000">
        <w:rPr>
          <w:b w:val="1"/>
          <w:rtl w:val="0"/>
        </w:rPr>
        <w:t xml:space="preserve">-o</w:t>
      </w:r>
      <w:r w:rsidDel="00000000" w:rsidR="00000000" w:rsidRPr="00000000">
        <w:rPr>
          <w:rtl w:val="0"/>
        </w:rPr>
        <w:t xml:space="preserve"> -type d -&gt; In this case, ‘-o’ is the (or) operator, in this find, it will look to files and/or directories.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…wc -l -&gt; Here, wc -l counts the number of lines.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… sed ‘s: ::g’-&gt; Here, sed is finding the empty spaces and translating them to nothing (deleting them).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man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https://man7.org/linux/man-pages/man1/find.1.html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crrz8pv6xbdf" w:id="39"/>
      <w:bookmarkEnd w:id="39"/>
      <w:r w:rsidDel="00000000" w:rsidR="00000000" w:rsidRPr="00000000">
        <w:rPr>
          <w:rtl w:val="0"/>
        </w:rPr>
        <w:t xml:space="preserve">shell01ex04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MAC.</w:t>
      </w: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“• Write a command line that displays your machine’s MAC addresses. Each address must be followed by a line break.”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Commands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27"/>
        </w:numPr>
        <w:ind w:left="720" w:hanging="360"/>
        <w:rPr>
          <w:b w:val="1"/>
        </w:rPr>
      </w:pPr>
      <w:bookmarkStart w:colFirst="0" w:colLast="0" w:name="_38laolnalb09" w:id="40"/>
      <w:bookmarkEnd w:id="40"/>
      <w:r w:rsidDel="00000000" w:rsidR="00000000" w:rsidRPr="00000000">
        <w:rPr>
          <w:b w:val="1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-&gt; Configures network interface.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man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https://man7.org/linux/man-pages/man8/ifconfig.8.html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21"/>
        </w:numPr>
        <w:ind w:left="720" w:hanging="360"/>
        <w:rPr>
          <w:b w:val="1"/>
        </w:rPr>
      </w:pPr>
      <w:bookmarkStart w:colFirst="0" w:colLast="0" w:name="_g41ehd2s2vjx" w:id="41"/>
      <w:bookmarkEnd w:id="41"/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-&gt; Prints the line that matches patterns.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man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https://man7.org/linux/man-pages/man1/grep.1.html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0"/>
          <w:numId w:val="6"/>
        </w:numPr>
        <w:ind w:left="720" w:hanging="360"/>
        <w:rPr>
          <w:b w:val="1"/>
        </w:rPr>
      </w:pPr>
      <w:bookmarkStart w:colFirst="0" w:colLast="0" w:name="_vgqq1k6phlit" w:id="42"/>
      <w:bookmarkEnd w:id="42"/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-&gt;  Pattern scanning and processing language.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‘{print $N}’ -&gt; Prints only ‘N’ column of what is found.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man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https://man7.org/linux/man-pages/man1/awk.1p.html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8knn0q1bfj5i" w:id="43"/>
      <w:bookmarkEnd w:id="43"/>
      <w:r w:rsidDel="00000000" w:rsidR="00000000" w:rsidRPr="00000000">
        <w:rPr>
          <w:rtl w:val="0"/>
        </w:rPr>
        <w:t xml:space="preserve">shell00ex05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"\?$*'MaRViN'*$?\"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hd w:fill="9fc5e8" w:val="clear"/>
          <w:rtl w:val="0"/>
        </w:rPr>
        <w:t xml:space="preserve">• Create a file containing only "42", and NOTHING else. </w:t>
      </w:r>
    </w:p>
    <w:p w:rsidR="00000000" w:rsidDel="00000000" w:rsidP="00000000" w:rsidRDefault="00000000" w:rsidRPr="00000000" w14:paraId="0000015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• Its name will be : </w:t>
      </w:r>
    </w:p>
    <w:p w:rsidR="00000000" w:rsidDel="00000000" w:rsidP="00000000" w:rsidRDefault="00000000" w:rsidRPr="00000000" w14:paraId="00000156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"\?$*'MaRViN'*$?\" </w:t>
      </w:r>
    </w:p>
    <w:p w:rsidR="00000000" w:rsidDel="00000000" w:rsidP="00000000" w:rsidRDefault="00000000" w:rsidRPr="00000000" w14:paraId="0000015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• Example : $&gt;ls -lRa *MaRV* | cat -e $</w:t>
      </w:r>
    </w:p>
    <w:p w:rsidR="00000000" w:rsidDel="00000000" w:rsidP="00000000" w:rsidRDefault="00000000" w:rsidRPr="00000000" w14:paraId="0000015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-rw---xr-- 1 75355 32015 2 Oct 2 12:21 "\?$*'MaRViN'*$?\"$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shd w:fill="9fc5e8" w:val="clear"/>
          <w:rtl w:val="0"/>
        </w:rPr>
        <w:t xml:space="preserve">$&gt;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\ in bash</w:t>
      </w:r>
      <w:r w:rsidDel="00000000" w:rsidR="00000000" w:rsidRPr="00000000">
        <w:rPr>
          <w:rtl w:val="0"/>
        </w:rPr>
        <w:t xml:space="preserve"> -&gt; ‘\’ cancels special characters functions in the terminal.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4z16qjseq9zz" w:id="44"/>
      <w:bookmarkEnd w:id="44"/>
      <w:r w:rsidDel="00000000" w:rsidR="00000000" w:rsidRPr="00000000">
        <w:rPr>
          <w:rtl w:val="0"/>
        </w:rPr>
        <w:t xml:space="preserve">shell00ex06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skip.sh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• Write a command line that displays one line out of two for the command ls -l, starting from the first line.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• Example of output : </w:t>
      </w:r>
    </w:p>
    <w:p w:rsidR="00000000" w:rsidDel="00000000" w:rsidP="00000000" w:rsidRDefault="00000000" w:rsidRPr="00000000" w14:paraId="00000167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$&gt;ls -l | cat -e </w:t>
      </w:r>
    </w:p>
    <w:p w:rsidR="00000000" w:rsidDel="00000000" w:rsidP="00000000" w:rsidRDefault="00000000" w:rsidRPr="00000000" w14:paraId="0000016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total 4$ </w:t>
      </w:r>
    </w:p>
    <w:p w:rsidR="00000000" w:rsidDel="00000000" w:rsidP="00000000" w:rsidRDefault="00000000" w:rsidRPr="00000000" w14:paraId="00000169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15:46 skip.sh$ </w:t>
      </w:r>
    </w:p>
    <w:p w:rsidR="00000000" w:rsidDel="00000000" w:rsidP="00000000" w:rsidRDefault="00000000" w:rsidRPr="00000000" w14:paraId="0000016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15:41 tata$ </w:t>
      </w:r>
    </w:p>
    <w:p w:rsidR="00000000" w:rsidDel="00000000" w:rsidP="00000000" w:rsidRDefault="00000000" w:rsidRPr="00000000" w14:paraId="0000016B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15:41 titi$ </w:t>
      </w:r>
    </w:p>
    <w:p w:rsidR="00000000" w:rsidDel="00000000" w:rsidP="00000000" w:rsidRDefault="00000000" w:rsidRPr="00000000" w14:paraId="0000016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15:41 toto$ </w:t>
      </w:r>
    </w:p>
    <w:p w:rsidR="00000000" w:rsidDel="00000000" w:rsidP="00000000" w:rsidRDefault="00000000" w:rsidRPr="00000000" w14:paraId="0000016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15:41 tutu$ </w:t>
      </w:r>
    </w:p>
    <w:p w:rsidR="00000000" w:rsidDel="00000000" w:rsidP="00000000" w:rsidRDefault="00000000" w:rsidRPr="00000000" w14:paraId="0000016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 </w:t>
      </w:r>
    </w:p>
    <w:p w:rsidR="00000000" w:rsidDel="00000000" w:rsidP="00000000" w:rsidRDefault="00000000" w:rsidRPr="00000000" w14:paraId="0000016F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$&gt;./skip.sh | cat -e</w:t>
      </w:r>
    </w:p>
    <w:p w:rsidR="00000000" w:rsidDel="00000000" w:rsidP="00000000" w:rsidRDefault="00000000" w:rsidRPr="00000000" w14:paraId="0000017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 total 4$ </w:t>
      </w:r>
    </w:p>
    <w:p w:rsidR="00000000" w:rsidDel="00000000" w:rsidP="00000000" w:rsidRDefault="00000000" w:rsidRPr="00000000" w14:paraId="0000017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-rw-rw-r-- 1 eagle eagle ** ** 15 15:41 tata$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shd w:fill="9fc5e8" w:val="clear"/>
          <w:rtl w:val="0"/>
        </w:rPr>
        <w:t xml:space="preserve">-rw-rw-r-- 1 eagle eagle ** ** 15 15:41 toto$ $&gt;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-&gt; Filtering and transforming text.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-n ‘1~2p’ -&gt; In the read, deletes have one line, starting from line 1.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man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https://man7.org/linux/man-pages/man1/sed.1p.html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rjsbqxynpgdh" w:id="45"/>
      <w:bookmarkEnd w:id="45"/>
      <w:r w:rsidDel="00000000" w:rsidR="00000000" w:rsidRPr="00000000">
        <w:rPr>
          <w:rtl w:val="0"/>
        </w:rPr>
        <w:t xml:space="preserve">shell00ex07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skip.sh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“• Write a command line that displays the output of a cat /etc/passwd command, removing comments, every other line starting from the second line, reversing each login, sorted in reverse alphabetical order, and keeping only logins between FT_LINE1 and FT_LINE2 included, and they must separated by ", " (without quotation marks), and the output must end with a ".".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• Example: Between lines 7 and 15, the result should be something like this :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shd w:fill="9fc5e8" w:val="clear"/>
          <w:rtl w:val="0"/>
        </w:rPr>
        <w:t xml:space="preserve">$&gt; ./r_dwssap.sh sstq_, sorebrek_brk_, soibten_, sergtsop_, scodved_, rlaxcm_, rgmecived_, revreswodniw_, revressta_ .$&gt;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1xom5ovmznql" w:id="46"/>
      <w:bookmarkEnd w:id="46"/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-&gt; Remove sections from each line of text.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-f[Column] - Select defined column.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cut </w:t>
      </w:r>
      <w:r w:rsidDel="00000000" w:rsidR="00000000" w:rsidRPr="00000000">
        <w:rPr>
          <w:rtl w:val="0"/>
        </w:rPr>
        <w:t xml:space="preserve">-d”[DELIMITER]” - Changes the default limiter (space or tab) for the chosen one.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man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https://man7.org/linux/man-pages/man1/cut.1.html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whtefn9svsxx" w:id="47"/>
      <w:bookmarkEnd w:id="47"/>
      <w:r w:rsidDel="00000000" w:rsidR="00000000" w:rsidRPr="00000000">
        <w:rPr>
          <w:b w:val="1"/>
          <w:rtl w:val="0"/>
        </w:rPr>
        <w:t xml:space="preserve">rev </w:t>
      </w:r>
      <w:r w:rsidDel="00000000" w:rsidR="00000000" w:rsidRPr="00000000">
        <w:rPr>
          <w:rtl w:val="0"/>
        </w:rPr>
        <w:t xml:space="preserve">-&gt; Reverses characters in line.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man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https://man7.org/linux/man-pages/man1/rev.1.html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yx93au3wpygx" w:id="48"/>
      <w:bookmarkEnd w:id="48"/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-&gt; Sorts alphabetically.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-r -&gt; Reverse alphabetical order.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man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https://man7.org/linux/man-pages/man1/sort.1.html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0"/>
          <w:numId w:val="26"/>
        </w:numPr>
        <w:ind w:left="720" w:hanging="360"/>
        <w:rPr>
          <w:b w:val="1"/>
        </w:rPr>
      </w:pPr>
      <w:bookmarkStart w:colFirst="0" w:colLast="0" w:name="_f0ht1xloli2l" w:id="49"/>
      <w:bookmarkEnd w:id="49"/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-&gt; Filtering and transforming text.</w:t>
      </w:r>
    </w:p>
    <w:p w:rsidR="00000000" w:rsidDel="00000000" w:rsidP="00000000" w:rsidRDefault="00000000" w:rsidRPr="00000000" w14:paraId="00000196">
      <w:pPr>
        <w:pStyle w:val="Heading3"/>
        <w:ind w:left="0" w:firstLine="0"/>
        <w:rPr/>
      </w:pPr>
      <w:bookmarkStart w:colFirst="0" w:colLast="0" w:name="_tj2mmpj6ksm7" w:id="50"/>
      <w:bookmarkEnd w:id="50"/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-n ‘[LINE1],[LINE2]p’ -&gt; Shows only specified interval of lines.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-z ‘s/\n/, /g’ -&gt; Changes line breaks for “, “.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‘s/&amp;/./’ -&gt; Add dot to the end.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man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https://man7.org/linux/man-pages/man1/sed.1p.html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numPr>
          <w:ilvl w:val="0"/>
          <w:numId w:val="8"/>
        </w:numPr>
        <w:ind w:left="720" w:hanging="360"/>
        <w:rPr/>
      </w:pPr>
      <w:bookmarkStart w:colFirst="0" w:colLast="0" w:name="_em5bfqs9dkf" w:id="51"/>
      <w:bookmarkEnd w:id="51"/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[VARIABLE]=[VALUE] -&gt; The terminal stores the variable.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i0eaetkncxzo" w:id="52"/>
      <w:bookmarkEnd w:id="52"/>
      <w:r w:rsidDel="00000000" w:rsidR="00000000" w:rsidRPr="00000000">
        <w:rPr>
          <w:rtl w:val="0"/>
        </w:rPr>
        <w:t xml:space="preserve">shell01ex08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FIles to turn in: </w:t>
      </w:r>
      <w:r w:rsidDel="00000000" w:rsidR="00000000" w:rsidRPr="00000000">
        <w:rPr>
          <w:rtl w:val="0"/>
        </w:rPr>
        <w:t xml:space="preserve">add_chelou.sh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Allowed functions: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“• Write a command line that takes numbers from variables FT_NBR1, in ’\"?! base, and FT_NBR2, in </w:t>
      </w:r>
      <w:r w:rsidDel="00000000" w:rsidR="00000000" w:rsidRPr="00000000">
        <w:rPr>
          <w:rtl w:val="0"/>
        </w:rPr>
        <w:t xml:space="preserve">mrdoc</w:t>
      </w:r>
      <w:r w:rsidDel="00000000" w:rsidR="00000000" w:rsidRPr="00000000">
        <w:rPr>
          <w:rtl w:val="0"/>
        </w:rPr>
        <w:t xml:space="preserve"> base, and displays the sum of both in </w:t>
      </w:r>
      <w:r w:rsidDel="00000000" w:rsidR="00000000" w:rsidRPr="00000000">
        <w:rPr>
          <w:rtl w:val="0"/>
        </w:rPr>
        <w:t xml:space="preserve">gtaio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luSnemf</w:t>
      </w:r>
      <w:r w:rsidDel="00000000" w:rsidR="00000000" w:rsidRPr="00000000">
        <w:rPr>
          <w:rtl w:val="0"/>
        </w:rPr>
        <w:t xml:space="preserve"> base.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◦ Example 1: </w:t>
      </w:r>
    </w:p>
    <w:p w:rsidR="00000000" w:rsidDel="00000000" w:rsidP="00000000" w:rsidRDefault="00000000" w:rsidRPr="00000000" w14:paraId="000001A5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FT_NBR1=\'?"\"'\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shd w:fill="9fc5e8" w:val="clear"/>
          <w:rtl w:val="0"/>
        </w:rPr>
        <w:t xml:space="preserve">FT_NBR2=rcrdmddd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◦ The sum is : </w:t>
      </w:r>
    </w:p>
    <w:p w:rsidR="00000000" w:rsidDel="00000000" w:rsidP="00000000" w:rsidRDefault="00000000" w:rsidRPr="00000000" w14:paraId="000001A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Salut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◦ Example 2 : </w:t>
      </w:r>
    </w:p>
    <w:p w:rsidR="00000000" w:rsidDel="00000000" w:rsidP="00000000" w:rsidRDefault="00000000" w:rsidRPr="00000000" w14:paraId="000001AA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FT_NBR1=\"\"!\"\"!\"\"!\"\"!\"\"!\"\"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shd w:fill="9fc5e8" w:val="clear"/>
          <w:rtl w:val="0"/>
        </w:rPr>
        <w:t xml:space="preserve">FT_NBR2=dcrcmcmooododmrrrmorcmcrmomo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◦ The sum is :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shd w:fill="9fc5e8" w:val="clear"/>
          <w:rtl w:val="0"/>
        </w:rPr>
        <w:t xml:space="preserve">Segmentation fault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learned: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48htjbl3hq6" w:id="53"/>
      <w:bookmarkEnd w:id="53"/>
      <w:r w:rsidDel="00000000" w:rsidR="00000000" w:rsidRPr="00000000">
        <w:rPr>
          <w:b w:val="1"/>
          <w:rtl w:val="0"/>
        </w:rPr>
        <w:t xml:space="preserve">bc </w:t>
      </w:r>
      <w:r w:rsidDel="00000000" w:rsidR="00000000" w:rsidRPr="00000000">
        <w:rPr>
          <w:rtl w:val="0"/>
        </w:rPr>
        <w:t xml:space="preserve">-&gt; SImple calculations.</w:t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rPr/>
    </w:pPr>
    <w:r w:rsidDel="00000000" w:rsidR="00000000" w:rsidRPr="00000000">
      <w:rPr/>
      <w:pict>
        <v:shape id="WordPictureWatermark1" style="position:absolute;width:902.5511811023623pt;height:902.551181102362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n7.org/linux/man-pages/man1/find.1.html" TargetMode="External"/><Relationship Id="rId22" Type="http://schemas.openxmlformats.org/officeDocument/2006/relationships/hyperlink" Target="https://man7.org/linux/man-pages/man8/ifconfig.8.html" TargetMode="External"/><Relationship Id="rId21" Type="http://schemas.openxmlformats.org/officeDocument/2006/relationships/hyperlink" Target="https://man7.org/linux/man-pages/man1/find.1.html" TargetMode="External"/><Relationship Id="rId24" Type="http://schemas.openxmlformats.org/officeDocument/2006/relationships/hyperlink" Target="https://man7.org/linux/man-pages/man1/awk.1p.html" TargetMode="External"/><Relationship Id="rId23" Type="http://schemas.openxmlformats.org/officeDocument/2006/relationships/hyperlink" Target="https://man7.org/linux/man-pages/man1/grep.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s64.com/bash/chmod.html" TargetMode="External"/><Relationship Id="rId26" Type="http://schemas.openxmlformats.org/officeDocument/2006/relationships/hyperlink" Target="https://man7.org/linux/man-pages/man1/cut.1.html" TargetMode="External"/><Relationship Id="rId25" Type="http://schemas.openxmlformats.org/officeDocument/2006/relationships/hyperlink" Target="https://man7.org/linux/man-pages/man1/sed.1p.html" TargetMode="External"/><Relationship Id="rId28" Type="http://schemas.openxmlformats.org/officeDocument/2006/relationships/hyperlink" Target="https://man7.org/linux/man-pages/man1/sort.1.html" TargetMode="External"/><Relationship Id="rId27" Type="http://schemas.openxmlformats.org/officeDocument/2006/relationships/hyperlink" Target="https://man7.org/linux/man-pages/man1/rev.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n7.org/linux/man-pages/man1/cat.1.html" TargetMode="External"/><Relationship Id="rId29" Type="http://schemas.openxmlformats.org/officeDocument/2006/relationships/hyperlink" Target="https://man7.org/linux/man-pages/man1/sed.1p.html" TargetMode="External"/><Relationship Id="rId7" Type="http://schemas.openxmlformats.org/officeDocument/2006/relationships/hyperlink" Target="https://man7.org/linux/man-pages/man1/ls.1.html" TargetMode="External"/><Relationship Id="rId8" Type="http://schemas.openxmlformats.org/officeDocument/2006/relationships/hyperlink" Target="https://man7.org/linux/man-pages/man1/touch.1.html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man7.org/linux/man-pages/man1/tar.1.html" TargetMode="External"/><Relationship Id="rId10" Type="http://schemas.openxmlformats.org/officeDocument/2006/relationships/hyperlink" Target="https://linux.die.net/man/1/truncate" TargetMode="External"/><Relationship Id="rId13" Type="http://schemas.openxmlformats.org/officeDocument/2006/relationships/hyperlink" Target="https://man7.org/linux/man-pages/man1/touch.1.html" TargetMode="External"/><Relationship Id="rId12" Type="http://schemas.openxmlformats.org/officeDocument/2006/relationships/hyperlink" Target="https://www.redhat.com/sysadmin/linking-linux-explained" TargetMode="External"/><Relationship Id="rId15" Type="http://schemas.openxmlformats.org/officeDocument/2006/relationships/hyperlink" Target="https://man7.org/linux/man-pages/man1/ls.1.html" TargetMode="External"/><Relationship Id="rId14" Type="http://schemas.openxmlformats.org/officeDocument/2006/relationships/hyperlink" Target="https://git-scm.com/docs/git" TargetMode="External"/><Relationship Id="rId17" Type="http://schemas.openxmlformats.org/officeDocument/2006/relationships/hyperlink" Target="https://man7.org/linux/man-pages/man1/find.1.html" TargetMode="External"/><Relationship Id="rId16" Type="http://schemas.openxmlformats.org/officeDocument/2006/relationships/hyperlink" Target="https://git-scm.com/docs/git" TargetMode="External"/><Relationship Id="rId19" Type="http://schemas.openxmlformats.org/officeDocument/2006/relationships/hyperlink" Target="https://man7.org/linux/man-pages/man1/tr.1.html" TargetMode="External"/><Relationship Id="rId18" Type="http://schemas.openxmlformats.org/officeDocument/2006/relationships/hyperlink" Target="https://man7.org/linux/man-pages/man1/tr.1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